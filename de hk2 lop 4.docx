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PHẦN I: TRẮC NGHIỆM (4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Khoanh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chữ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trước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trả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lời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quả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đúng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hoặc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làm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tập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sau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theo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yêu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cầu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 (0,5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912345,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chữ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giá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trị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1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1000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 12345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10000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2 (0,5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80975" cy="504825"/>
            <wp:effectExtent l="0" t="0" r="9525" b="9525"/>
            <wp:docPr id="43" name="Picture 43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lớn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hơn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nào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sau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61975" cy="666750"/>
            <wp:effectExtent l="0" t="0" r="9525" b="0"/>
            <wp:docPr id="42" name="Picture 42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4825" cy="571500"/>
            <wp:effectExtent l="0" t="0" r="9525" b="0"/>
            <wp:docPr id="41" name="Picture 41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638175" cy="695325"/>
            <wp:effectExtent l="0" t="0" r="9525" b="9525"/>
            <wp:docPr id="40" name="Picture 40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66725" cy="590550"/>
            <wp:effectExtent l="0" t="0" r="9525" b="0"/>
            <wp:docPr id="39" name="Picture 39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3 (0,5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Chữ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điền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dấu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*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81025" cy="352425"/>
            <wp:effectExtent l="0" t="0" r="9525" b="9525"/>
            <wp:docPr id="38" name="Picture 38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được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chia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9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5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6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 7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lastRenderedPageBreak/>
        <w:t>D. 8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4 (0,5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762125" cy="495300"/>
            <wp:effectExtent l="0" t="0" r="9525" b="0"/>
            <wp:docPr id="37" name="Picture 37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 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lớn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hơn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4825" cy="542925"/>
            <wp:effectExtent l="0" t="0" r="9525" b="9525"/>
            <wp:docPr id="36" name="Picture 36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33400" cy="523875"/>
            <wp:effectExtent l="0" t="0" r="0" b="9525"/>
            <wp:docPr id="35" name="Picture 35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61975" cy="638175"/>
            <wp:effectExtent l="0" t="0" r="9525" b="9525"/>
            <wp:docPr id="34" name="Picture 34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ins w:id="0" w:author="Unknown"/>
          <w:rFonts w:ascii="Arial" w:eastAsia="Times New Roman" w:hAnsi="Arial" w:cs="Arial"/>
          <w:color w:val="FFFFFF"/>
          <w:sz w:val="24"/>
          <w:szCs w:val="24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D.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cả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đã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cho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  <w:lang w:val="fr-FR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  <w:lang w:val="fr-FR"/>
        </w:rPr>
        <w:t xml:space="preserve"> 5 (0,5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  <w:lang w:val="fr-FR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  <w:lang w:val="fr-FR"/>
        </w:rPr>
        <w:t>) :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00025" cy="571500"/>
            <wp:effectExtent l="0" t="0" r="9525" b="0"/>
            <wp:docPr id="33" name="Picture 33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  <w:lang w:val="fr-FR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  <w:lang w:val="fr-FR"/>
        </w:rPr>
        <w:t>của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  <w:lang w:val="fr-FR"/>
        </w:rPr>
        <w:t xml:space="preserve"> 45m là: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27m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18m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 25m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30m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6 (0,5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hộp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15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cây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bút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đỏ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33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cây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bút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xanh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Tỉ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bút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xanh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bút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hộp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85750" cy="590550"/>
            <wp:effectExtent l="0" t="0" r="0" b="0"/>
            <wp:docPr id="32" name="Picture 32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lastRenderedPageBreak/>
        <w:t>B.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333375" cy="600075"/>
            <wp:effectExtent l="0" t="0" r="9525" b="9525"/>
            <wp:docPr id="31" name="Picture 31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95275" cy="514350"/>
            <wp:effectExtent l="0" t="0" r="9525" b="0"/>
            <wp:docPr id="30" name="Picture 30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28600" cy="600075"/>
            <wp:effectExtent l="0" t="0" r="0" b="9525"/>
            <wp:docPr id="29" name="Picture 29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7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Đúng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ghi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Đ,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ghi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S.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hành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ABCD (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bên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266C39AA" wp14:editId="20ECF412">
            <wp:extent cx="6454680" cy="1702132"/>
            <wp:effectExtent l="0" t="0" r="3810" b="0"/>
            <wp:docPr id="28" name="Picture 28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437" cy="17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PHẦN II: TỰ LUẬN (6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8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Viết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hợp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chỗ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chấm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a) 106m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= ................... dm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b) 5tạ 8kg = ................... kg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c) 7dm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9 cm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= ...................... cm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d) 2034kg = .........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tấn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.......... kg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9 (2,0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a)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676275" cy="590550"/>
            <wp:effectExtent l="0" t="0" r="9525" b="0"/>
            <wp:docPr id="27" name="Picture 27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lastRenderedPageBreak/>
        <w:t>........................................................................................................................................................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b)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895350" cy="609600"/>
            <wp:effectExtent l="0" t="0" r="0" b="0"/>
            <wp:docPr id="26" name="Picture 26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........................................................................................................................................................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c)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47775" cy="600075"/>
            <wp:effectExtent l="0" t="0" r="9525" b="9525"/>
            <wp:docPr id="25" name="Picture 25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........................................................................................................................................................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10 (2,5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Hai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mảnh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tổng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250m2.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Mảnh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thứ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66700" cy="466725"/>
            <wp:effectExtent l="0" t="0" r="0" b="9525"/>
            <wp:docPr id="24" name="Picture 24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mảnh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thứ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a)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mỗi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mảnh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b)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Người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ta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lấy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71450" cy="466725"/>
            <wp:effectExtent l="0" t="0" r="0" b="9525"/>
            <wp:docPr id="23" name="Picture 23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mảnh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thứ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trồng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hoa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trồng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hoa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11 (0,5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Viết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sau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thành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tổng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3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tử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mẫu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khác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nhau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95275" cy="561975"/>
            <wp:effectExtent l="0" t="0" r="9525" b="9525"/>
            <wp:docPr id="22" name="Picture 22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bookmarkStart w:id="2" w:name="de2"/>
      <w:bookmarkEnd w:id="2"/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Phòng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Giáo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dục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Đào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tạo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gram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.....</w:t>
      </w:r>
      <w:proofErr w:type="gramEnd"/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Đề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thi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Học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kì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2 -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môn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: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Toán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lớp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4</w:t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Năm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học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2023 - 2024</w:t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Thời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gian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: 40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phút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I.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Khoanh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vào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chữ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đặt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trước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trả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lời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đúng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sau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nào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lớn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hơn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71500" cy="1914525"/>
            <wp:effectExtent l="0" t="0" r="0" b="9525"/>
            <wp:docPr id="21" name="Picture 21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2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hợp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viết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chỗ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chấm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57175" cy="514350"/>
            <wp:effectExtent l="0" t="0" r="9525" b="0"/>
            <wp:docPr id="20" name="Picture 20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phút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= .............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giây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60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120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 6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16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3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685925" cy="533400"/>
            <wp:effectExtent l="0" t="0" r="9525" b="0"/>
            <wp:docPr id="19" name="Picture 19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09550" cy="523875"/>
            <wp:effectExtent l="0" t="0" r="0" b="9525"/>
            <wp:docPr id="18" name="Picture 18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57225" cy="2619375"/>
            <wp:effectExtent l="0" t="0" r="9525" b="9525"/>
            <wp:docPr id="17" name="Picture 17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4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May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một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chiếc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túi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71450" cy="485775"/>
            <wp:effectExtent l="0" t="0" r="0" b="9525"/>
            <wp:docPr id="16" name="Picture 16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m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vải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Hỏi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may 3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chiếc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túi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như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thế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mấy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mét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vải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6m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12m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 2m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30m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5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hành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độ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đáy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4m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cao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13dm.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520 dm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52 dm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 502 dm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52 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6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hơn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con 30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con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80975" cy="495300"/>
            <wp:effectExtent l="0" t="0" r="9525" b="0"/>
            <wp:docPr id="15" name="Picture 15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Hỏi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bao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nhiêu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A. 34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B. 36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C. 6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D. 16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II.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Viết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vào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chỗ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chấm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7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Rút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gọn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sau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85750" cy="533400"/>
            <wp:effectExtent l="0" t="0" r="0" b="0"/>
            <wp:docPr id="14" name="Picture 14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= .....................................................................................................................................................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47650" cy="495300"/>
            <wp:effectExtent l="0" t="0" r="0" b="0"/>
            <wp:docPr id="13" name="Picture 13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= .....................................................................................................................................................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8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181100" cy="2628900"/>
            <wp:effectExtent l="0" t="0" r="0" b="0"/>
            <wp:docPr id="12" name="Picture 12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9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Một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thửa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ruộng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chữ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nhật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64m,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25m.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Trung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cứ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ruộng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thì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hoạch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được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09550" cy="495300"/>
            <wp:effectExtent l="0" t="0" r="0" b="0"/>
            <wp:docPr id="11" name="Picture 11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 kg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thóc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Hỏi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trên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cả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thửa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ruộng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người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ta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hoạch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được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bao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nhiêu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tạ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thóc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?</w:t>
      </w:r>
      <w:proofErr w:type="gram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Bài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10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lát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nền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một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phòng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học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chữ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nhật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người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ta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dùng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loại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gạch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men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vuông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cạnh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20 cm.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Hỏi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cần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bao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nhiêu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viên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gạch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lát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kín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nền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phòng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học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biết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nền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phòng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học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5m,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8m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phần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gạch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vữa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không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đáng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bookmarkStart w:id="3" w:name="de3"/>
      <w:bookmarkEnd w:id="3"/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Phòng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Giáo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dục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Đào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tạo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gram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.....</w:t>
      </w:r>
      <w:proofErr w:type="gramEnd"/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Đề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thi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Học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kì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2 -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môn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: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Toán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lớp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4</w:t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Năm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học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2023 - 2024</w:t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Thời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gian</w:t>
      </w:r>
      <w:proofErr w:type="spellEnd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: 40 </w:t>
      </w:r>
      <w:proofErr w:type="spellStart"/>
      <w:r w:rsidRPr="00C30856">
        <w:rPr>
          <w:rFonts w:ascii="Arial" w:eastAsia="Times New Roman" w:hAnsi="Arial" w:cs="Arial"/>
          <w:i/>
          <w:iCs/>
          <w:color w:val="000000"/>
          <w:sz w:val="27"/>
          <w:szCs w:val="27"/>
        </w:rPr>
        <w:t>phút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Phần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I: (3 </w:t>
      </w:r>
      <w:proofErr w:type="spellStart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Trắc</w:t>
      </w:r>
      <w:proofErr w:type="spellEnd"/>
      <w:proofErr w:type="gram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nghiệm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khách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quan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1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Giá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trị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chữ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4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240 853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4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40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C. 40853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40 000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2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76350" cy="523875"/>
            <wp:effectExtent l="0" t="0" r="0" b="9525"/>
            <wp:docPr id="10" name="Picture 10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phân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số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tối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giản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62000" cy="2428875"/>
            <wp:effectExtent l="0" t="0" r="0" b="9525"/>
            <wp:docPr id="9" name="Picture 9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3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Quãng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đường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AB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6 km.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Trên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bản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đồ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tỉ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lệ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1: 100 000,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quãng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đường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từ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đến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B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được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bao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nhiêu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cm?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 6 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 6 cm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C. 6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dm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60 cm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4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thoi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30 dm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Biết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độ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đường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chéo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thứ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6dm.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độ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đường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chéo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thứ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thoi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A. 24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dm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B. 5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dm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C. 10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dm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5 dm</w:t>
      </w:r>
      <w:r w:rsidRPr="00C3085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5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4825" cy="314325"/>
            <wp:effectExtent l="0" t="0" r="9525" b="9525"/>
            <wp:docPr id="8" name="Picture 8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 chia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hết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cả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3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5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thì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giá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trị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A.0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B.3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lastRenderedPageBreak/>
        <w:t>C. 5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D. 8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6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Chọn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đáp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án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đúng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A.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4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cạnh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nhau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thoi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B.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thoi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cặp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cạnh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đối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, song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song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C.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Mỗi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thoi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hành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D.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Mỗi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hành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thoi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Phần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II.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Tự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luận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(7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 (3,0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proofErr w:type="gram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</w:t>
      </w:r>
      <w:proofErr w:type="gram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a)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4825" cy="476250"/>
            <wp:effectExtent l="0" t="0" r="9525" b="0"/>
            <wp:docPr id="7" name="Picture 7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b)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638175" cy="485775"/>
            <wp:effectExtent l="0" t="0" r="9525" b="9525"/>
            <wp:docPr id="6" name="Picture 6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c)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33400" cy="495300"/>
            <wp:effectExtent l="0" t="0" r="0" b="0"/>
            <wp:docPr id="5" name="Picture 5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d)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390525" cy="457200"/>
            <wp:effectExtent l="0" t="0" r="9525" b="0"/>
            <wp:docPr id="4" name="Picture 4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2 (3,0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Một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thửa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ruộng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bình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hành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độ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đáy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60m,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chiều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cao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38125" cy="466725"/>
            <wp:effectExtent l="0" t="0" r="9525" b="9525"/>
            <wp:docPr id="3" name="Picture 3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độ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dài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đáy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a,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thửa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ruộng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đó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b,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Trên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thửa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ruộng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người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ta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trồng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ngô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trồng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khoai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;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trồng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ngô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80975" cy="495300"/>
            <wp:effectExtent l="0" t="0" r="9525" b="0"/>
            <wp:docPr id="2" name="Picture 2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56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trồng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khoai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thửa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ruộng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dùng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trồng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khoai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C30856" w:rsidRPr="00C30856" w:rsidRDefault="00C30856" w:rsidP="00C30856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Câu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3 (1,0 </w:t>
      </w:r>
      <w:proofErr w:type="spellStart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điểm</w:t>
      </w:r>
      <w:proofErr w:type="spellEnd"/>
      <w:r w:rsidRPr="00C30856">
        <w:rPr>
          <w:rFonts w:ascii="Arial" w:eastAsia="Times New Roman" w:hAnsi="Arial" w:cs="Arial"/>
          <w:b/>
          <w:bCs/>
          <w:color w:val="000000"/>
          <w:sz w:val="27"/>
          <w:szCs w:val="27"/>
        </w:rPr>
        <w:t>) : 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Tính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bằng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cách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thuận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tiện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30856">
        <w:rPr>
          <w:rFonts w:ascii="Arial" w:eastAsia="Times New Roman" w:hAnsi="Arial" w:cs="Arial"/>
          <w:color w:val="000000"/>
          <w:sz w:val="27"/>
          <w:szCs w:val="27"/>
        </w:rPr>
        <w:t>nhất</w:t>
      </w:r>
      <w:proofErr w:type="spellEnd"/>
      <w:r w:rsidRPr="00C30856">
        <w:rPr>
          <w:rFonts w:ascii="Arial" w:eastAsia="Times New Roman" w:hAnsi="Arial" w:cs="Arial"/>
          <w:color w:val="000000"/>
          <w:sz w:val="27"/>
          <w:szCs w:val="27"/>
        </w:rPr>
        <w:t>: </w:t>
      </w:r>
      <w:r w:rsidRPr="00C30856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676400" cy="504825"/>
            <wp:effectExtent l="0" t="0" r="0" b="9525"/>
            <wp:docPr id="1" name="Picture 1" descr="Bộ Đề thi Toán lớp 4 Học kì 2 năm 2023 (15 đ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ộ Đề thi Toán lớp 4 Học kì 2 năm 2023 (15 đề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................................</w:t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................................</w:t>
      </w:r>
    </w:p>
    <w:p w:rsidR="00C30856" w:rsidRPr="00C30856" w:rsidRDefault="00C30856" w:rsidP="00C30856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30856">
        <w:rPr>
          <w:rFonts w:ascii="Arial" w:eastAsia="Times New Roman" w:hAnsi="Arial" w:cs="Arial"/>
          <w:color w:val="000000"/>
          <w:sz w:val="27"/>
          <w:szCs w:val="27"/>
        </w:rPr>
        <w:t>................................</w:t>
      </w:r>
    </w:p>
    <w:p w:rsidR="008C2C3C" w:rsidRDefault="008C2C3C"/>
    <w:sectPr w:rsidR="008C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56"/>
    <w:rsid w:val="008C2C3C"/>
    <w:rsid w:val="00C30856"/>
    <w:rsid w:val="00D8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D614-00B5-49AD-A892-279FE909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--not-pressed">
    <w:name w:val="label--not-pressed"/>
    <w:basedOn w:val="DefaultParagraphFont"/>
    <w:rsid w:val="00C30856"/>
  </w:style>
  <w:style w:type="character" w:customStyle="1" w:styleId="plyrtooltip">
    <w:name w:val="plyr__tooltip"/>
    <w:basedOn w:val="DefaultParagraphFont"/>
    <w:rsid w:val="00C30856"/>
  </w:style>
  <w:style w:type="character" w:customStyle="1" w:styleId="label--pressed">
    <w:name w:val="label--pressed"/>
    <w:basedOn w:val="DefaultParagraphFont"/>
    <w:rsid w:val="00C30856"/>
  </w:style>
  <w:style w:type="character" w:customStyle="1" w:styleId="plyrsr-only">
    <w:name w:val="plyr__sr-only"/>
    <w:basedOn w:val="DefaultParagraphFont"/>
    <w:rsid w:val="00C3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1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3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12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Nam</dc:creator>
  <cp:keywords/>
  <dc:description/>
  <cp:lastModifiedBy>Chi Nam</cp:lastModifiedBy>
  <cp:revision>1</cp:revision>
  <dcterms:created xsi:type="dcterms:W3CDTF">2023-12-17T13:08:00Z</dcterms:created>
  <dcterms:modified xsi:type="dcterms:W3CDTF">2023-12-17T13:25:00Z</dcterms:modified>
</cp:coreProperties>
</file>